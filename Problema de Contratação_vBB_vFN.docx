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0B2B" w14:textId="77777777" w:rsidR="00041F8A" w:rsidRDefault="00041F8A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Do Problema:</w:t>
      </w:r>
    </w:p>
    <w:p w14:paraId="43612CA4" w14:textId="77777777" w:rsidR="00041F8A" w:rsidRDefault="00041F8A">
      <w:pPr>
        <w:rPr>
          <w:rFonts w:eastAsiaTheme="minorEastAsia"/>
          <w:sz w:val="18"/>
        </w:rPr>
      </w:pPr>
      <w:commentRangeStart w:id="0"/>
      <w:r>
        <w:rPr>
          <w:rFonts w:eastAsiaTheme="minorEastAsia"/>
          <w:sz w:val="18"/>
        </w:rPr>
        <w:t>Atualmente, com a precariedade do MRE e a manutenção do GSF abaixo de 1 durante grande parte do tempo, diversos geradores hidrelétricos estão constantemente expostos em suas operações comerciais.</w:t>
      </w:r>
      <w:commentRangeEnd w:id="0"/>
      <w:r w:rsidR="00FD3547">
        <w:rPr>
          <w:rStyle w:val="CommentReference"/>
        </w:rPr>
        <w:commentReference w:id="0"/>
      </w:r>
      <w:r>
        <w:rPr>
          <w:rFonts w:eastAsiaTheme="minorEastAsia"/>
          <w:sz w:val="18"/>
        </w:rPr>
        <w:t xml:space="preserve"> Considerando que estes geradores buscam minimizar os riscos contratuais, são criados mecanismos que permitem reduzir riscos de exposição. Dentre os mecanismos existentes, são propostos para este problema os seguintes:</w:t>
      </w:r>
      <w:r>
        <w:rPr>
          <w:rFonts w:eastAsiaTheme="minorEastAsia"/>
          <w:sz w:val="18"/>
        </w:rPr>
        <w:br/>
      </w:r>
    </w:p>
    <w:p w14:paraId="01FA5604" w14:textId="77777777" w:rsidR="00041F8A" w:rsidRDefault="00FD3547" w:rsidP="00374E14">
      <w:pPr>
        <w:pStyle w:val="ListParagraph"/>
        <w:numPr>
          <w:ilvl w:val="0"/>
          <w:numId w:val="2"/>
        </w:numPr>
        <w:rPr>
          <w:rFonts w:eastAsiaTheme="minorEastAsia"/>
          <w:sz w:val="18"/>
        </w:rPr>
      </w:pPr>
      <w:ins w:id="1" w:author="Bernardo V. Bezerra" w:date="2018-07-02T08:46:00Z">
        <w:r>
          <w:rPr>
            <w:rFonts w:eastAsiaTheme="minorEastAsia"/>
            <w:sz w:val="18"/>
          </w:rPr>
          <w:t xml:space="preserve">Otimização do montante </w:t>
        </w:r>
      </w:ins>
      <w:del w:id="2" w:author="Bernardo V. Bezerra" w:date="2018-07-02T08:46:00Z">
        <w:r w:rsidR="00374E14" w:rsidDel="00FD3547">
          <w:rPr>
            <w:rFonts w:eastAsiaTheme="minorEastAsia"/>
            <w:sz w:val="18"/>
          </w:rPr>
          <w:delText xml:space="preserve">Redução do montante </w:delText>
        </w:r>
      </w:del>
      <w:r w:rsidR="00374E14">
        <w:rPr>
          <w:rFonts w:eastAsiaTheme="minorEastAsia"/>
          <w:sz w:val="18"/>
        </w:rPr>
        <w:t>contratado;</w:t>
      </w:r>
    </w:p>
    <w:p w14:paraId="7BC28109" w14:textId="77777777" w:rsidR="00374E14" w:rsidRPr="00374E14" w:rsidRDefault="00374E14" w:rsidP="00374E14">
      <w:pPr>
        <w:pStyle w:val="ListParagraph"/>
        <w:numPr>
          <w:ilvl w:val="0"/>
          <w:numId w:val="2"/>
        </w:numPr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Compra de contratos de </w:t>
      </w:r>
      <w:del w:id="3" w:author="Bernardo V. Bezerra" w:date="2018-07-02T08:46:00Z">
        <w:r w:rsidDel="00FD3547">
          <w:rPr>
            <w:rFonts w:eastAsiaTheme="minorEastAsia"/>
            <w:sz w:val="18"/>
          </w:rPr>
          <w:delText xml:space="preserve">disponibilidade </w:delText>
        </w:r>
      </w:del>
      <w:ins w:id="4" w:author="Bernardo V. Bezerra" w:date="2018-07-02T08:46:00Z">
        <w:r w:rsidR="00FD3547">
          <w:rPr>
            <w:rFonts w:eastAsiaTheme="minorEastAsia"/>
            <w:sz w:val="18"/>
          </w:rPr>
          <w:t xml:space="preserve">opções de compra </w:t>
        </w:r>
      </w:ins>
      <w:r>
        <w:rPr>
          <w:rFonts w:eastAsiaTheme="minorEastAsia"/>
          <w:sz w:val="18"/>
        </w:rPr>
        <w:t>no mercado de curto prazo.</w:t>
      </w:r>
    </w:p>
    <w:p w14:paraId="6FDD2F34" w14:textId="77777777" w:rsidR="00041F8A" w:rsidRDefault="00041F8A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Dito isto, considera-se o seguinte problema:</w:t>
      </w:r>
    </w:p>
    <w:p w14:paraId="1368D541" w14:textId="77777777" w:rsidR="00041F8A" w:rsidRDefault="00041F8A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O gerador hidrelétrico participante do MRE pretende maximizar o valor esperado de seus lucros, definindo assim a função objetivo do problema: </w:t>
      </w:r>
    </w:p>
    <w:p w14:paraId="37C9DFBA" w14:textId="77777777" w:rsidR="005D6A81" w:rsidRPr="00D61B50" w:rsidRDefault="004F20DC">
      <w:pPr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Max E[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Lucro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18"/>
            </w:rPr>
            <m:t>]</m:t>
          </m:r>
        </m:oMath>
      </m:oMathPara>
    </w:p>
    <w:p w14:paraId="5698B67D" w14:textId="77777777" w:rsidR="00041F8A" w:rsidRPr="00041F8A" w:rsidRDefault="00041F8A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E para atingir este objetivo, é necessário que o gerador cumpra com algumas normas vigentes, como por exemplo, o mesmo não pode vender contratos com quantidade de garantia física acima do montante que o mesmo possui</w:t>
      </w:r>
      <w:r w:rsidR="00374E14">
        <w:rPr>
          <w:rFonts w:eastAsiaTheme="minorEastAsia"/>
          <w:sz w:val="18"/>
        </w:rPr>
        <w:t xml:space="preserve">, definido pelo montante de garantia física de seu empreendimento hidrelétrico somado ao montante de contratos comprado na etapa t (esta equação não é necessária, visto que sempre será atendido, porém precisamos aumentar o número de vértices para dar o teste de carga do </w:t>
      </w:r>
      <w:commentRangeStart w:id="5"/>
      <w:r w:rsidR="00374E14">
        <w:rPr>
          <w:rFonts w:eastAsiaTheme="minorEastAsia"/>
          <w:sz w:val="18"/>
        </w:rPr>
        <w:t>problema</w:t>
      </w:r>
      <w:commentRangeEnd w:id="5"/>
      <w:r w:rsidR="00FD3547">
        <w:rPr>
          <w:rStyle w:val="CommentReference"/>
        </w:rPr>
        <w:commentReference w:id="5"/>
      </w:r>
      <w:r w:rsidR="00374E14">
        <w:rPr>
          <w:rFonts w:eastAsiaTheme="minorEastAsia"/>
          <w:sz w:val="18"/>
        </w:rPr>
        <w:t>):</w:t>
      </w:r>
      <w:r>
        <w:rPr>
          <w:rFonts w:eastAsiaTheme="minorEastAsia"/>
          <w:sz w:val="18"/>
        </w:rPr>
        <w:t xml:space="preserve"> </w:t>
      </w:r>
    </w:p>
    <w:p w14:paraId="3B9DC409" w14:textId="26EAF8FD" w:rsidR="004F20DC" w:rsidRPr="00D61B50" w:rsidRDefault="003C0CD2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</w:rPr>
                <m:t>vendido</m:t>
              </m:r>
            </m:sub>
          </m:sSub>
          <m:r>
            <w:rPr>
              <w:rFonts w:ascii="Cambria Math" w:hAnsi="Cambria Math"/>
              <w:sz w:val="18"/>
            </w:rPr>
            <m:t>≤GF+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op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,i,t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op</m:t>
                  </m:r>
                  <m:r>
                    <w:rPr>
                      <w:rFonts w:ascii="Cambria Math" w:hAnsi="Cambria Math"/>
                      <w:sz w:val="18"/>
                    </w:rPr>
                    <m:t>,i,t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</w:rPr>
            <m:t xml:space="preserve"> , Ɐt </m:t>
          </m:r>
        </m:oMath>
      </m:oMathPara>
    </w:p>
    <w:p w14:paraId="2E7652F4" w14:textId="0B912508" w:rsidR="00374E14" w:rsidRPr="00D61B50" w:rsidRDefault="00374E14" w:rsidP="00374E14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op</m:t>
              </m:r>
              <m:r>
                <w:rPr>
                  <w:rFonts w:ascii="Cambria Math" w:eastAsiaTheme="minorEastAsia" w:hAnsi="Cambria Math"/>
                  <w:sz w:val="18"/>
                </w:rPr>
                <m:t>, i,t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≤0.05 ,Ɐt,Ɐi</m:t>
          </m:r>
        </m:oMath>
      </m:oMathPara>
    </w:p>
    <w:p w14:paraId="0C5931A3" w14:textId="5A464A58" w:rsidR="00374E14" w:rsidRPr="00D61B50" w:rsidRDefault="00374E14" w:rsidP="00374E14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op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,i,t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</w:rPr>
            <m:t>≤0.1</m:t>
          </m:r>
        </m:oMath>
      </m:oMathPara>
    </w:p>
    <w:p w14:paraId="54D1E945" w14:textId="77777777" w:rsidR="00374E14" w:rsidRDefault="00374E14">
      <w:pPr>
        <w:rPr>
          <w:ins w:id="6" w:author="Bernardo V. Bezerra" w:date="2018-07-02T08:53:00Z"/>
          <w:rFonts w:eastAsiaTheme="minorEastAsia"/>
          <w:sz w:val="18"/>
        </w:rPr>
      </w:pPr>
      <w:r>
        <w:rPr>
          <w:rFonts w:eastAsiaTheme="minorEastAsia"/>
          <w:sz w:val="18"/>
        </w:rPr>
        <w:t xml:space="preserve">Sendo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disp,i,t</m:t>
            </m:r>
          </m:sub>
        </m:sSub>
      </m:oMath>
      <w:r>
        <w:rPr>
          <w:rFonts w:eastAsiaTheme="minorEastAsia"/>
          <w:sz w:val="18"/>
        </w:rPr>
        <w:t xml:space="preserve"> o montante contratado em percentual do contrato por disponibilidade que fora oferecido na etapa t.</w:t>
      </w:r>
      <w:ins w:id="7" w:author="Bernardo V. Bezerra" w:date="2018-07-02T08:48:00Z">
        <w:r w:rsidR="00FD3547">
          <w:rPr>
            <w:rFonts w:eastAsiaTheme="minorEastAsia"/>
            <w:sz w:val="18"/>
          </w:rPr>
          <w:t xml:space="preserve"> (@@@Sugiro mudar para opção de compra</w:t>
        </w:r>
      </w:ins>
      <w:ins w:id="8" w:author="Bernardo V. Bezerra" w:date="2018-07-02T08:49:00Z">
        <w:r w:rsidR="00FD3547">
          <w:rPr>
            <w:rFonts w:eastAsiaTheme="minorEastAsia"/>
            <w:sz w:val="18"/>
          </w:rPr>
          <w:t>. Este contrato só formaria lastro contratual no exercício. Sugiro retirar desta equação)</w:t>
        </w:r>
      </w:ins>
      <w:r>
        <w:rPr>
          <w:rFonts w:eastAsiaTheme="minorEastAsia"/>
          <w:sz w:val="18"/>
        </w:rPr>
        <w:t xml:space="preserve"> </w:t>
      </w:r>
    </w:p>
    <w:p w14:paraId="13EED89B" w14:textId="77777777" w:rsidR="0044755C" w:rsidRDefault="0044755C">
      <w:pPr>
        <w:rPr>
          <w:ins w:id="9" w:author="Bernardo V. Bezerra" w:date="2018-07-02T08:52:00Z"/>
          <w:rFonts w:eastAsiaTheme="minorEastAsia"/>
          <w:sz w:val="18"/>
        </w:rPr>
      </w:pPr>
      <w:commentRangeStart w:id="10"/>
      <w:ins w:id="11" w:author="Bernardo V. Bezerra" w:date="2018-07-02T08:53:00Z">
        <w:r>
          <w:rPr>
            <w:rFonts w:eastAsiaTheme="minorEastAsia"/>
            <w:sz w:val="18"/>
          </w:rPr>
          <w:t>@@@Sugiro não limitar em 0,05.</w:t>
        </w:r>
      </w:ins>
      <w:ins w:id="12" w:author="Bernardo V. Bezerra" w:date="2018-07-02T08:54:00Z">
        <w:r>
          <w:rPr>
            <w:rFonts w:eastAsiaTheme="minorEastAsia"/>
            <w:sz w:val="18"/>
          </w:rPr>
          <w:t xml:space="preserve"> Alias, </w:t>
        </w:r>
        <w:proofErr w:type="spellStart"/>
        <w:r>
          <w:rPr>
            <w:rFonts w:eastAsiaTheme="minorEastAsia"/>
            <w:sz w:val="18"/>
          </w:rPr>
          <w:t>pq</w:t>
        </w:r>
        <w:proofErr w:type="spellEnd"/>
        <w:r>
          <w:rPr>
            <w:rFonts w:eastAsiaTheme="minorEastAsia"/>
            <w:sz w:val="18"/>
          </w:rPr>
          <w:t xml:space="preserve"> a terceira equação está limitada em 10%?)</w:t>
        </w:r>
      </w:ins>
      <w:commentRangeEnd w:id="10"/>
      <w:r w:rsidR="00436233">
        <w:rPr>
          <w:rStyle w:val="CommentReference"/>
        </w:rPr>
        <w:commentReference w:id="10"/>
      </w:r>
    </w:p>
    <w:p w14:paraId="4CF8724C" w14:textId="77777777" w:rsidR="0044755C" w:rsidDel="0044755C" w:rsidRDefault="0044755C">
      <w:pPr>
        <w:rPr>
          <w:del w:id="13" w:author="Bernardo V. Bezerra" w:date="2018-07-02T08:53:00Z"/>
          <w:rFonts w:eastAsiaTheme="minorEastAsia"/>
          <w:sz w:val="18"/>
        </w:rPr>
      </w:pPr>
    </w:p>
    <w:p w14:paraId="7245AC17" w14:textId="77777777" w:rsidR="00374E14" w:rsidRDefault="00374E14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Uma outra possibilidade para o gerador hidrelétrico é a utilização do mecanismo de redução contratual. Desta forma, caso o gerador esteja “vendido” em 100 </w:t>
      </w:r>
      <w:proofErr w:type="spellStart"/>
      <w:r>
        <w:rPr>
          <w:rFonts w:eastAsiaTheme="minorEastAsia"/>
          <w:sz w:val="18"/>
        </w:rPr>
        <w:t>MWmed</w:t>
      </w:r>
      <w:proofErr w:type="spellEnd"/>
      <w:r>
        <w:rPr>
          <w:rFonts w:eastAsiaTheme="minorEastAsia"/>
          <w:sz w:val="18"/>
        </w:rPr>
        <w:t>, pode-se negociar bilateralmente a redução do mesmo em, no máximo 5%, ou seja:</w:t>
      </w:r>
      <w:bookmarkStart w:id="14" w:name="_GoBack"/>
      <w:bookmarkEnd w:id="14"/>
    </w:p>
    <w:p w14:paraId="75E7F06E" w14:textId="559EF2C6" w:rsidR="004F20DC" w:rsidRPr="00D61B50" w:rsidRDefault="003C0CD2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vendido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vendido,0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redução</m:t>
              </m:r>
            </m:sub>
          </m:sSub>
        </m:oMath>
      </m:oMathPara>
    </w:p>
    <w:p w14:paraId="5DFF9263" w14:textId="2F82F254" w:rsidR="00374E14" w:rsidRPr="00246E59" w:rsidRDefault="00374E14" w:rsidP="00374E14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redução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≤5%*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vendido,0</m:t>
              </m:r>
            </m:sub>
          </m:sSub>
          <m:r>
            <w:rPr>
              <w:rFonts w:ascii="Cambria Math" w:eastAsiaTheme="minorEastAsia" w:hAnsi="Cambria Math"/>
              <w:sz w:val="18"/>
            </w:rPr>
            <m:t xml:space="preserve"> ,Ɐt</m:t>
          </m:r>
        </m:oMath>
      </m:oMathPara>
    </w:p>
    <w:p w14:paraId="309FC57E" w14:textId="77777777" w:rsidR="0044755C" w:rsidRDefault="0044755C" w:rsidP="00374E14">
      <w:pPr>
        <w:rPr>
          <w:ins w:id="15" w:author="Bernardo V. Bezerra" w:date="2018-07-02T08:54:00Z"/>
          <w:rFonts w:eastAsiaTheme="minorEastAsia"/>
          <w:sz w:val="18"/>
        </w:rPr>
      </w:pPr>
      <w:commentRangeStart w:id="16"/>
      <w:ins w:id="17" w:author="Bernardo V. Bezerra" w:date="2018-07-02T08:54:00Z">
        <w:r>
          <w:rPr>
            <w:rFonts w:eastAsiaTheme="minorEastAsia"/>
            <w:sz w:val="18"/>
          </w:rPr>
          <w:t>@Tb sugiro não limitar em 5%. Não existe nenhum</w:t>
        </w:r>
      </w:ins>
      <w:ins w:id="18" w:author="Bernardo V. Bezerra" w:date="2018-07-02T08:55:00Z">
        <w:r>
          <w:rPr>
            <w:rFonts w:eastAsiaTheme="minorEastAsia"/>
            <w:sz w:val="18"/>
          </w:rPr>
          <w:t>a</w:t>
        </w:r>
      </w:ins>
      <w:ins w:id="19" w:author="Bernardo V. Bezerra" w:date="2018-07-02T08:54:00Z">
        <w:r>
          <w:rPr>
            <w:rFonts w:eastAsiaTheme="minorEastAsia"/>
            <w:sz w:val="18"/>
          </w:rPr>
          <w:t xml:space="preserve"> regulamentaç</w:t>
        </w:r>
      </w:ins>
      <w:ins w:id="20" w:author="Bernardo V. Bezerra" w:date="2018-07-02T08:55:00Z">
        <w:r>
          <w:rPr>
            <w:rFonts w:eastAsiaTheme="minorEastAsia"/>
            <w:sz w:val="18"/>
          </w:rPr>
          <w:t>ão que force isso)</w:t>
        </w:r>
      </w:ins>
      <w:commentRangeEnd w:id="16"/>
      <w:r w:rsidR="00436233">
        <w:rPr>
          <w:rStyle w:val="CommentReference"/>
        </w:rPr>
        <w:commentReference w:id="16"/>
      </w:r>
    </w:p>
    <w:p w14:paraId="7C685154" w14:textId="77777777" w:rsidR="00374E14" w:rsidRDefault="00374E14" w:rsidP="00374E14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Por fim, após as definições dos montantes disponíveis para o gerador hidrelétrico, considera-se a liquidação em energia</w:t>
      </w:r>
      <w:r w:rsidR="00E6614F">
        <w:rPr>
          <w:rFonts w:eastAsiaTheme="minorEastAsia"/>
          <w:sz w:val="18"/>
        </w:rPr>
        <w:t>. O montante total de energia que o gerador possui é o quanto foi alocado ao mesmo pelo MRE, definido pelo GSF, somado ao quanto ele comprou em contratos naquela etapa:</w:t>
      </w:r>
    </w:p>
    <w:p w14:paraId="49050C8F" w14:textId="7EE3BE11" w:rsidR="004B6B8F" w:rsidRPr="00D61B50" w:rsidRDefault="003C0CD2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GTot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GSF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*GF+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*Ger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op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,i,t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</w:rPr>
            <m:t xml:space="preserve"> , Ɐt</m:t>
          </m:r>
        </m:oMath>
      </m:oMathPara>
    </w:p>
    <w:p w14:paraId="61BFAC54" w14:textId="77777777" w:rsidR="00E6614F" w:rsidRDefault="00E6614F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>E, por fim, calcula-se a liquidação do mesmo na CCEE através da equação abaixo. Para isso, entende-se que o gerador hidrelétrico necessita fornecer um montante fixo de energia</w:t>
      </w:r>
      <w:r w:rsidR="00EF4DD4">
        <w:rPr>
          <w:rFonts w:eastAsiaTheme="minorEastAsia"/>
          <w:sz w:val="18"/>
        </w:rPr>
        <w:t xml:space="preserve"> em seu contrato original</w:t>
      </w:r>
      <w:r>
        <w:rPr>
          <w:rFonts w:eastAsiaTheme="minorEastAsia"/>
          <w:sz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vendido</m:t>
            </m:r>
          </m:sub>
        </m:sSub>
      </m:oMath>
      <w:r w:rsidR="00EF4DD4">
        <w:rPr>
          <w:rFonts w:eastAsiaTheme="minorEastAsia"/>
          <w:sz w:val="18"/>
        </w:rPr>
        <w:t xml:space="preserve">(já com a redução) a um preço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vendido</m:t>
            </m:r>
          </m:sub>
        </m:sSub>
      </m:oMath>
      <w:r w:rsidR="00EF4DD4">
        <w:rPr>
          <w:rFonts w:eastAsiaTheme="minorEastAsia"/>
          <w:sz w:val="18"/>
        </w:rPr>
        <w:t xml:space="preserve">. Sua geração total, definida na equação anterior, subtraída da quantidade vendida, é </w:t>
      </w:r>
      <w:r w:rsidR="00EF4DD4">
        <w:rPr>
          <w:rFonts w:eastAsiaTheme="minorEastAsia"/>
          <w:sz w:val="18"/>
        </w:rPr>
        <w:lastRenderedPageBreak/>
        <w:t>liquidada ao PLD. O contrato com usinas por disponibilidade é dado como uma parcela fixa + o custo do CVU da usina (se tiver).</w:t>
      </w:r>
    </w:p>
    <w:p w14:paraId="1142FF51" w14:textId="74111682" w:rsidR="004B6B8F" w:rsidRPr="00D61B50" w:rsidRDefault="003C0CD2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Lucro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w:bookmarkStart w:id="21" w:name="_Hlk518229854"/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cont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cont</m:t>
              </m:r>
            </m:sub>
          </m:sSub>
          <w:bookmarkEnd w:id="21"/>
          <m:r>
            <w:rPr>
              <w:rFonts w:ascii="Cambria Math" w:eastAsiaTheme="minorEastAsia" w:hAnsi="Cambria Math"/>
              <w:sz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GTot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cont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PLD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premio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,i,t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18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exer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Ger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op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,i,t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18"/>
            </w:rPr>
            <m:t>, Ɐt</m:t>
          </m:r>
        </m:oMath>
      </m:oMathPara>
    </w:p>
    <w:p w14:paraId="52497003" w14:textId="77777777" w:rsidR="00246E59" w:rsidRPr="003C0CD2" w:rsidRDefault="00EF4DD4">
      <w:pPr>
        <w:rPr>
          <w:rFonts w:eastAsiaTheme="minorEastAsia"/>
          <w:sz w:val="18"/>
          <w:lang w:val="en-US"/>
        </w:rPr>
      </w:pPr>
      <w:r>
        <w:rPr>
          <w:rFonts w:eastAsiaTheme="minorEastAsia"/>
          <w:sz w:val="18"/>
        </w:rPr>
        <w:t>Dito isso, as variáveis de decisão são</w:t>
      </w:r>
      <w:r w:rsidR="00246E59">
        <w:rPr>
          <w:rFonts w:eastAsiaTheme="minorEastAsia"/>
          <w:sz w:val="18"/>
        </w:rPr>
        <w:t xml:space="preserve">: </w:t>
      </w:r>
      <w:proofErr w:type="spellStart"/>
      <w:r w:rsidR="00246E59">
        <w:rPr>
          <w:rFonts w:eastAsiaTheme="minorEastAsia"/>
          <w:sz w:val="18"/>
        </w:rPr>
        <w:t>C_redução</w:t>
      </w:r>
      <w:proofErr w:type="spellEnd"/>
      <w:r w:rsidR="00246E59">
        <w:rPr>
          <w:rFonts w:eastAsiaTheme="minorEastAsia"/>
          <w:sz w:val="18"/>
        </w:rPr>
        <w:t xml:space="preserve">, </w:t>
      </w:r>
      <w:proofErr w:type="spellStart"/>
      <w:r w:rsidR="00246E59">
        <w:rPr>
          <w:rFonts w:eastAsiaTheme="minorEastAsia"/>
          <w:sz w:val="18"/>
        </w:rPr>
        <w:t>a_</w:t>
      </w:r>
      <w:proofErr w:type="gramStart"/>
      <w:r w:rsidR="00246E59">
        <w:rPr>
          <w:rFonts w:eastAsiaTheme="minorEastAsia"/>
          <w:sz w:val="18"/>
        </w:rPr>
        <w:t>disp,t</w:t>
      </w:r>
      <w:proofErr w:type="spellEnd"/>
      <w:proofErr w:type="gramEnd"/>
      <w:r w:rsidR="00246E59">
        <w:rPr>
          <w:rFonts w:eastAsiaTheme="minorEastAsia"/>
          <w:sz w:val="18"/>
        </w:rPr>
        <w:t xml:space="preserve">   -&gt;  aumentamos o problema simplesmente aumentando o horizonte e o número de usinas que ofertamos no mercado</w:t>
      </w:r>
    </w:p>
    <w:p w14:paraId="665AF5A9" w14:textId="159D6FE7" w:rsidR="00EF4DD4" w:rsidRDefault="00EF4DD4">
      <w:pPr>
        <w:rPr>
          <w:rFonts w:eastAsiaTheme="minorEastAsia"/>
          <w:sz w:val="18"/>
        </w:rPr>
      </w:pPr>
    </w:p>
    <w:p w14:paraId="53DAAFC8" w14:textId="079674B6" w:rsidR="00D15394" w:rsidRDefault="00D15394">
      <w:pPr>
        <w:rPr>
          <w:rFonts w:eastAsiaTheme="minorEastAsia"/>
          <w:sz w:val="18"/>
        </w:rPr>
      </w:pPr>
    </w:p>
    <w:p w14:paraId="3208108E" w14:textId="7A6FF864" w:rsidR="00D15394" w:rsidRDefault="00D15394">
      <w:pPr>
        <w:rPr>
          <w:rFonts w:eastAsiaTheme="minorEastAsia"/>
          <w:sz w:val="18"/>
        </w:rPr>
      </w:pPr>
    </w:p>
    <w:p w14:paraId="3499083E" w14:textId="6DDE0C5C" w:rsidR="00D15394" w:rsidRDefault="00D15394">
      <w:pPr>
        <w:rPr>
          <w:rFonts w:eastAsiaTheme="minorEastAsia"/>
          <w:sz w:val="18"/>
        </w:rPr>
      </w:pPr>
    </w:p>
    <w:p w14:paraId="7A8D1D74" w14:textId="12AFEB0C" w:rsidR="00D15394" w:rsidRDefault="00D15394">
      <w:pPr>
        <w:rPr>
          <w:rFonts w:eastAsiaTheme="minorEastAsia"/>
          <w:sz w:val="18"/>
        </w:rPr>
      </w:pPr>
    </w:p>
    <w:p w14:paraId="01D8E13D" w14:textId="77777777" w:rsidR="00D15394" w:rsidRDefault="00D15394">
      <w:pPr>
        <w:rPr>
          <w:rFonts w:eastAsiaTheme="minorEastAsia"/>
          <w:sz w:val="18"/>
        </w:rPr>
      </w:pPr>
    </w:p>
    <w:p w14:paraId="4A8F34AD" w14:textId="77777777" w:rsidR="00EF4DD4" w:rsidRDefault="00EF4DD4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Para simplificar ao inserir nos modelos, temos a junção de todas as equações (note que esqueci de colocar o </w:t>
      </w:r>
      <w:proofErr w:type="spellStart"/>
      <w:r>
        <w:rPr>
          <w:rFonts w:eastAsiaTheme="minorEastAsia"/>
          <w:sz w:val="18"/>
        </w:rPr>
        <w:t>a_disp</w:t>
      </w:r>
      <w:proofErr w:type="spellEnd"/>
      <w:r>
        <w:rPr>
          <w:rFonts w:eastAsiaTheme="minorEastAsia"/>
          <w:sz w:val="18"/>
        </w:rPr>
        <w:t xml:space="preserve">. </w:t>
      </w:r>
    </w:p>
    <w:p w14:paraId="72E4BA58" w14:textId="77777777" w:rsidR="00246E59" w:rsidRPr="00D61B50" w:rsidRDefault="00246E59" w:rsidP="00246E59">
      <w:pPr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Max E[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GSF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*GF+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Ger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disp,i,t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vendido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PLD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vendido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vendido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disp,i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fixo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disp,i,t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CVU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Ger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disp,i,t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</w:rPr>
            <m:t>]</m:t>
          </m:r>
        </m:oMath>
      </m:oMathPara>
    </w:p>
    <w:p w14:paraId="4BCDB894" w14:textId="77777777" w:rsidR="00246E59" w:rsidRPr="00D61B50" w:rsidRDefault="003C0CD2" w:rsidP="00246E59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vendido,0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redução</m:t>
              </m:r>
            </m:sub>
          </m:sSub>
          <m:r>
            <w:rPr>
              <w:rFonts w:ascii="Cambria Math" w:hAnsi="Cambria Math"/>
              <w:sz w:val="18"/>
            </w:rPr>
            <m:t>≤GF+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disp,i,t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</w:rPr>
            <m:t xml:space="preserve"> , Ɐt </m:t>
          </m:r>
        </m:oMath>
      </m:oMathPara>
    </w:p>
    <w:p w14:paraId="2E2EF449" w14:textId="77777777" w:rsidR="00246E59" w:rsidRPr="00D61B50" w:rsidRDefault="00246E59" w:rsidP="00246E59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disp, i,t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≤0.05 ,Ɐt,Ɐi</m:t>
          </m:r>
        </m:oMath>
      </m:oMathPara>
    </w:p>
    <w:p w14:paraId="5A5E6B49" w14:textId="77777777" w:rsidR="00246E59" w:rsidRPr="00D61B50" w:rsidRDefault="00246E59" w:rsidP="00246E59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disp,i,t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</w:rPr>
            <m:t>≤0.1</m:t>
          </m:r>
        </m:oMath>
      </m:oMathPara>
    </w:p>
    <w:p w14:paraId="7346B665" w14:textId="6E1F81F3" w:rsidR="00246E59" w:rsidRPr="00246E59" w:rsidRDefault="00246E59" w:rsidP="00246E59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redução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≤5%*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vendido,0</m:t>
              </m:r>
            </m:sub>
          </m:sSub>
          <m:r>
            <w:rPr>
              <w:rFonts w:ascii="Cambria Math" w:eastAsiaTheme="minorEastAsia" w:hAnsi="Cambria Math"/>
              <w:sz w:val="18"/>
            </w:rPr>
            <m:t xml:space="preserve"> ,Ɐt</m:t>
          </m:r>
        </m:oMath>
      </m:oMathPara>
    </w:p>
    <w:p w14:paraId="7AD02996" w14:textId="77777777" w:rsidR="00246E59" w:rsidRDefault="0044755C">
      <w:pPr>
        <w:rPr>
          <w:ins w:id="22" w:author="Bernardo V. Bezerra" w:date="2018-07-02T09:02:00Z"/>
          <w:rFonts w:eastAsiaTheme="minorEastAsia"/>
          <w:sz w:val="18"/>
        </w:rPr>
      </w:pPr>
      <w:commentRangeStart w:id="23"/>
      <w:ins w:id="24" w:author="Bernardo V. Bezerra" w:date="2018-07-02T08:56:00Z">
        <w:r>
          <w:rPr>
            <w:rFonts w:eastAsiaTheme="minorEastAsia"/>
            <w:sz w:val="18"/>
          </w:rPr>
          <w:t xml:space="preserve">@@@Em resumo, sugiro trocar a modelagem de um contrato por disponibilidade pela modelagem de </w:t>
        </w:r>
      </w:ins>
      <w:ins w:id="25" w:author="Bernardo V. Bezerra" w:date="2018-07-02T08:57:00Z">
        <w:r>
          <w:rPr>
            <w:rFonts w:eastAsiaTheme="minorEastAsia"/>
            <w:sz w:val="18"/>
          </w:rPr>
          <w:t xml:space="preserve">um contrato de opção, onde uma comercializadora (ou uma termelétrica) recebe um pagamento fixo </w:t>
        </w:r>
        <w:proofErr w:type="spellStart"/>
        <w:r>
          <w:rPr>
            <w:rFonts w:eastAsiaTheme="minorEastAsia"/>
            <w:sz w:val="18"/>
          </w:rPr>
          <w:t>Pfixo</w:t>
        </w:r>
        <w:proofErr w:type="spellEnd"/>
        <w:r>
          <w:rPr>
            <w:rFonts w:eastAsiaTheme="minorEastAsia"/>
            <w:sz w:val="18"/>
          </w:rPr>
          <w:t xml:space="preserve"> para entregar o montante M ao preço spot, quando este for maior que o preç</w:t>
        </w:r>
      </w:ins>
      <w:ins w:id="26" w:author="Bernardo V. Bezerra" w:date="2018-07-02T08:58:00Z">
        <w:r>
          <w:rPr>
            <w:rFonts w:eastAsiaTheme="minorEastAsia"/>
            <w:sz w:val="18"/>
          </w:rPr>
          <w:t xml:space="preserve">o de exercício. Se </w:t>
        </w:r>
        <w:proofErr w:type="spellStart"/>
        <w:r>
          <w:rPr>
            <w:rFonts w:eastAsiaTheme="minorEastAsia"/>
            <w:sz w:val="18"/>
          </w:rPr>
          <w:t>vc</w:t>
        </w:r>
        <w:proofErr w:type="spellEnd"/>
        <w:r>
          <w:rPr>
            <w:rFonts w:eastAsiaTheme="minorEastAsia"/>
            <w:sz w:val="18"/>
          </w:rPr>
          <w:t xml:space="preserve"> rodar este modelo para uma </w:t>
        </w:r>
        <w:proofErr w:type="spellStart"/>
        <w:r>
          <w:rPr>
            <w:rFonts w:eastAsiaTheme="minorEastAsia"/>
            <w:sz w:val="18"/>
          </w:rPr>
          <w:t>matrix</w:t>
        </w:r>
        <w:proofErr w:type="spellEnd"/>
        <w:r>
          <w:rPr>
            <w:rFonts w:eastAsiaTheme="minorEastAsia"/>
            <w:sz w:val="18"/>
          </w:rPr>
          <w:t xml:space="preserve"> de preços fixos (</w:t>
        </w:r>
        <w:proofErr w:type="spellStart"/>
        <w:r>
          <w:rPr>
            <w:rFonts w:eastAsiaTheme="minorEastAsia"/>
            <w:sz w:val="18"/>
          </w:rPr>
          <w:t>premio</w:t>
        </w:r>
        <w:proofErr w:type="spellEnd"/>
        <w:r>
          <w:rPr>
            <w:rFonts w:eastAsiaTheme="minorEastAsia"/>
            <w:sz w:val="18"/>
          </w:rPr>
          <w:t xml:space="preserve"> da opção) e preços de exercício, </w:t>
        </w:r>
        <w:proofErr w:type="spellStart"/>
        <w:r>
          <w:rPr>
            <w:rFonts w:eastAsiaTheme="minorEastAsia"/>
            <w:sz w:val="18"/>
          </w:rPr>
          <w:t>vc</w:t>
        </w:r>
        <w:proofErr w:type="spellEnd"/>
        <w:r>
          <w:rPr>
            <w:rFonts w:eastAsiaTheme="minorEastAsia"/>
            <w:sz w:val="18"/>
          </w:rPr>
          <w:t xml:space="preserve"> vai conse</w:t>
        </w:r>
      </w:ins>
      <w:ins w:id="27" w:author="Bernardo V. Bezerra" w:date="2018-07-02T08:59:00Z">
        <w:r>
          <w:rPr>
            <w:rFonts w:eastAsiaTheme="minorEastAsia"/>
            <w:sz w:val="18"/>
          </w:rPr>
          <w:t xml:space="preserve">guir descobrir quando que passa a ser mais atrativo comprar a opção do que descontratar energia. Para isso </w:t>
        </w:r>
        <w:proofErr w:type="spellStart"/>
        <w:r>
          <w:rPr>
            <w:rFonts w:eastAsiaTheme="minorEastAsia"/>
            <w:sz w:val="18"/>
          </w:rPr>
          <w:t>vc</w:t>
        </w:r>
        <w:proofErr w:type="spellEnd"/>
        <w:r>
          <w:rPr>
            <w:rFonts w:eastAsiaTheme="minorEastAsia"/>
            <w:sz w:val="18"/>
          </w:rPr>
          <w:t xml:space="preserve"> tem que definir o preço do contrato original. Para preços </w:t>
        </w:r>
      </w:ins>
      <w:ins w:id="28" w:author="Bernardo V. Bezerra" w:date="2018-07-02T09:00:00Z">
        <w:r>
          <w:rPr>
            <w:rFonts w:eastAsiaTheme="minorEastAsia"/>
            <w:sz w:val="18"/>
          </w:rPr>
          <w:t>de contrato altos</w:t>
        </w:r>
      </w:ins>
      <w:ins w:id="29" w:author="Bernardo V. Bezerra" w:date="2018-07-02T08:59:00Z">
        <w:r>
          <w:rPr>
            <w:rFonts w:eastAsiaTheme="minorEastAsia"/>
            <w:sz w:val="18"/>
          </w:rPr>
          <w:t>, vai ser bem melhor contratar a opção, para preços de contrato elevados, o melhor vai ser desc</w:t>
        </w:r>
      </w:ins>
      <w:ins w:id="30" w:author="Bernardo V. Bezerra" w:date="2018-07-02T09:00:00Z">
        <w:r>
          <w:rPr>
            <w:rFonts w:eastAsiaTheme="minorEastAsia"/>
            <w:sz w:val="18"/>
          </w:rPr>
          <w:t>ontratar.</w:t>
        </w:r>
      </w:ins>
      <w:commentRangeEnd w:id="23"/>
      <w:r w:rsidR="00436233">
        <w:rPr>
          <w:rStyle w:val="CommentReference"/>
        </w:rPr>
        <w:commentReference w:id="23"/>
      </w:r>
    </w:p>
    <w:p w14:paraId="1ED86B16" w14:textId="77777777" w:rsidR="00A21836" w:rsidRDefault="00A21836">
      <w:pPr>
        <w:rPr>
          <w:rFonts w:eastAsiaTheme="minorEastAsia"/>
          <w:sz w:val="18"/>
        </w:rPr>
      </w:pPr>
      <w:commentRangeStart w:id="31"/>
      <w:ins w:id="32" w:author="Bernardo V. Bezerra" w:date="2018-07-02T09:02:00Z">
        <w:r>
          <w:rPr>
            <w:rFonts w:eastAsiaTheme="minorEastAsia"/>
            <w:sz w:val="18"/>
          </w:rPr>
          <w:t>Outro ponto, na equação acima</w:t>
        </w:r>
      </w:ins>
      <w:ins w:id="33" w:author="Bernardo V. Bezerra" w:date="2018-07-02T09:03:00Z">
        <w:r>
          <w:rPr>
            <w:rFonts w:eastAsiaTheme="minorEastAsia"/>
            <w:sz w:val="18"/>
          </w:rPr>
          <w:t xml:space="preserve"> </w:t>
        </w:r>
        <w:proofErr w:type="spellStart"/>
        <w:r>
          <w:rPr>
            <w:rFonts w:eastAsiaTheme="minorEastAsia"/>
            <w:sz w:val="18"/>
          </w:rPr>
          <w:t>vc</w:t>
        </w:r>
        <w:proofErr w:type="spellEnd"/>
        <w:r>
          <w:rPr>
            <w:rFonts w:eastAsiaTheme="minorEastAsia"/>
            <w:sz w:val="18"/>
          </w:rPr>
          <w:t xml:space="preserve"> está fazendo a liquidação e o pagamento do contrato pelo </w:t>
        </w:r>
        <w:proofErr w:type="spellStart"/>
        <w:r>
          <w:rPr>
            <w:rFonts w:eastAsiaTheme="minorEastAsia"/>
            <w:sz w:val="18"/>
          </w:rPr>
          <w:t>Qvendido</w:t>
        </w:r>
        <w:proofErr w:type="spellEnd"/>
        <w:r>
          <w:rPr>
            <w:rFonts w:eastAsiaTheme="minorEastAsia"/>
            <w:sz w:val="18"/>
          </w:rPr>
          <w:t>. O correto é pelo montante depois de descon</w:t>
        </w:r>
      </w:ins>
      <w:ins w:id="34" w:author="Bernardo V. Bezerra" w:date="2018-07-02T09:04:00Z">
        <w:r>
          <w:rPr>
            <w:rFonts w:eastAsiaTheme="minorEastAsia"/>
            <w:sz w:val="18"/>
          </w:rPr>
          <w:t>tra</w:t>
        </w:r>
      </w:ins>
      <w:ins w:id="35" w:author="Bernardo V. Bezerra" w:date="2018-07-02T09:03:00Z">
        <w:r>
          <w:rPr>
            <w:rFonts w:eastAsiaTheme="minorEastAsia"/>
            <w:sz w:val="18"/>
          </w:rPr>
          <w:t>t</w:t>
        </w:r>
      </w:ins>
      <w:ins w:id="36" w:author="Bernardo V. Bezerra" w:date="2018-07-02T09:04:00Z">
        <w:r>
          <w:rPr>
            <w:rFonts w:eastAsiaTheme="minorEastAsia"/>
            <w:sz w:val="18"/>
          </w:rPr>
          <w:t>a</w:t>
        </w:r>
      </w:ins>
      <w:ins w:id="37" w:author="Bernardo V. Bezerra" w:date="2018-07-02T09:03:00Z">
        <w:r>
          <w:rPr>
            <w:rFonts w:eastAsiaTheme="minorEastAsia"/>
            <w:sz w:val="18"/>
          </w:rPr>
          <w:t xml:space="preserve">r. </w:t>
        </w:r>
        <w:proofErr w:type="spellStart"/>
        <w:r>
          <w:rPr>
            <w:rFonts w:eastAsiaTheme="minorEastAsia"/>
            <w:sz w:val="18"/>
          </w:rPr>
          <w:t>Alem</w:t>
        </w:r>
        <w:proofErr w:type="spellEnd"/>
        <w:r>
          <w:rPr>
            <w:rFonts w:eastAsiaTheme="minorEastAsia"/>
            <w:sz w:val="18"/>
          </w:rPr>
          <w:t xml:space="preserve"> disso, o contra</w:t>
        </w:r>
      </w:ins>
      <w:ins w:id="38" w:author="Bernardo V. Bezerra" w:date="2018-07-02T09:04:00Z">
        <w:r>
          <w:rPr>
            <w:rFonts w:eastAsiaTheme="minorEastAsia"/>
            <w:sz w:val="18"/>
          </w:rPr>
          <w:t>to por disponibilidade (assim como o contrato de opção), geram uma renda no mercado spot para o comprador.</w:t>
        </w:r>
      </w:ins>
      <w:commentRangeEnd w:id="31"/>
      <w:r w:rsidR="00436233">
        <w:rPr>
          <w:rStyle w:val="CommentReference"/>
        </w:rPr>
        <w:commentReference w:id="31"/>
      </w:r>
    </w:p>
    <w:sectPr w:rsidR="00A2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rnardo V. Bezerra" w:date="2018-07-02T08:45:00Z" w:initials="BVB">
    <w:p w14:paraId="6F7FFB6A" w14:textId="77777777" w:rsidR="00FD3547" w:rsidRDefault="00FD3547">
      <w:pPr>
        <w:pStyle w:val="CommentText"/>
      </w:pPr>
      <w:r>
        <w:rPr>
          <w:rStyle w:val="CommentReference"/>
        </w:rPr>
        <w:annotationRef/>
      </w:r>
      <w:r>
        <w:t>Tem que explicar melhor. Fora do setor ninguém sabe o que ~e MRE e GSF.</w:t>
      </w:r>
    </w:p>
  </w:comment>
  <w:comment w:id="5" w:author="Bernardo V. Bezerra" w:date="2018-07-02T08:48:00Z" w:initials="BVB">
    <w:p w14:paraId="1BDD1037" w14:textId="77777777" w:rsidR="00FD3547" w:rsidRDefault="00FD3547">
      <w:pPr>
        <w:pStyle w:val="CommentText"/>
      </w:pPr>
      <w:r>
        <w:rPr>
          <w:rStyle w:val="CommentReference"/>
        </w:rPr>
        <w:annotationRef/>
      </w:r>
      <w:r>
        <w:t>Não entendi o que significa aumentar o número de vértices para dar teste de carga.</w:t>
      </w:r>
    </w:p>
  </w:comment>
  <w:comment w:id="10" w:author="Felipe Lucas Farias Gomes Nazare" w:date="2018-07-02T14:10:00Z" w:initials="FLFGN">
    <w:p w14:paraId="3F5E31E5" w14:textId="351A3361" w:rsidR="00436233" w:rsidRDefault="00436233">
      <w:pPr>
        <w:pStyle w:val="CommentText"/>
      </w:pPr>
      <w:r>
        <w:rPr>
          <w:rStyle w:val="CommentReference"/>
        </w:rPr>
        <w:annotationRef/>
      </w:r>
      <w:r>
        <w:t>Estamos colocando os limites apenas para criar vértices.</w:t>
      </w:r>
    </w:p>
  </w:comment>
  <w:comment w:id="16" w:author="Felipe Lucas Farias Gomes Nazare" w:date="2018-07-02T14:11:00Z" w:initials="FLFGN">
    <w:p w14:paraId="4931D89E" w14:textId="7F811DE8" w:rsidR="00436233" w:rsidRDefault="00436233">
      <w:pPr>
        <w:pStyle w:val="CommentText"/>
      </w:pPr>
      <w:r>
        <w:rPr>
          <w:rStyle w:val="CommentReference"/>
        </w:rPr>
        <w:annotationRef/>
      </w:r>
      <w:r>
        <w:t>Comentário acima.</w:t>
      </w:r>
    </w:p>
  </w:comment>
  <w:comment w:id="23" w:author="Felipe Lucas Farias Gomes Nazare" w:date="2018-07-02T14:13:00Z" w:initials="FLFGN">
    <w:p w14:paraId="17654817" w14:textId="1CF98F93" w:rsidR="00436233" w:rsidRDefault="00436233">
      <w:pPr>
        <w:pStyle w:val="CommentText"/>
      </w:pPr>
      <w:r>
        <w:rPr>
          <w:rStyle w:val="CommentReference"/>
        </w:rPr>
        <w:annotationRef/>
      </w:r>
      <w:r>
        <w:t>De acordo, fica bem mais interessante.</w:t>
      </w:r>
    </w:p>
  </w:comment>
  <w:comment w:id="31" w:author="Felipe Lucas Farias Gomes Nazare" w:date="2018-07-02T14:14:00Z" w:initials="FLFGN">
    <w:p w14:paraId="2D05BAFE" w14:textId="6AB0EBB8" w:rsidR="00436233" w:rsidRDefault="00436233">
      <w:pPr>
        <w:pStyle w:val="CommentText"/>
      </w:pPr>
      <w:r>
        <w:rPr>
          <w:rStyle w:val="CommentReference"/>
        </w:rPr>
        <w:annotationRef/>
      </w:r>
      <w:r>
        <w:t>Pelo que eu entendi, está correto, não?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7FFB6A" w15:done="1"/>
  <w15:commentEx w15:paraId="1BDD1037" w15:done="0"/>
  <w15:commentEx w15:paraId="3F5E31E5" w15:done="0"/>
  <w15:commentEx w15:paraId="4931D89E" w15:done="0"/>
  <w15:commentEx w15:paraId="17654817" w15:done="0"/>
  <w15:commentEx w15:paraId="2D05BA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7FFB6A" w16cid:durableId="1EE464B6"/>
  <w16cid:commentId w16cid:paraId="1BDD1037" w16cid:durableId="1EE46544"/>
  <w16cid:commentId w16cid:paraId="3F5E31E5" w16cid:durableId="1EE4B0F3"/>
  <w16cid:commentId w16cid:paraId="4931D89E" w16cid:durableId="1EE4B105"/>
  <w16cid:commentId w16cid:paraId="17654817" w16cid:durableId="1EE4B177"/>
  <w16cid:commentId w16cid:paraId="2D05BAFE" w16cid:durableId="1EE4B1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5CA9"/>
    <w:multiLevelType w:val="hybridMultilevel"/>
    <w:tmpl w:val="F8E2B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AAF"/>
    <w:multiLevelType w:val="hybridMultilevel"/>
    <w:tmpl w:val="B1160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nardo V. Bezerra">
    <w15:presenceInfo w15:providerId="AD" w15:userId="S-1-5-21-3775597531-2137585833-2167941400-1155"/>
  </w15:person>
  <w15:person w15:author="Felipe Lucas Farias Gomes Nazare">
    <w15:presenceInfo w15:providerId="AD" w15:userId="S-1-5-21-3775597531-2137585833-2167941400-5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C"/>
    <w:rsid w:val="00041F8A"/>
    <w:rsid w:val="00074BA1"/>
    <w:rsid w:val="00246E59"/>
    <w:rsid w:val="00374E14"/>
    <w:rsid w:val="003C0CD2"/>
    <w:rsid w:val="00436233"/>
    <w:rsid w:val="0044755C"/>
    <w:rsid w:val="004B6B8F"/>
    <w:rsid w:val="004F20DC"/>
    <w:rsid w:val="005563C8"/>
    <w:rsid w:val="005D6A81"/>
    <w:rsid w:val="00A050DA"/>
    <w:rsid w:val="00A21836"/>
    <w:rsid w:val="00C21E78"/>
    <w:rsid w:val="00D15394"/>
    <w:rsid w:val="00D61B50"/>
    <w:rsid w:val="00E6614F"/>
    <w:rsid w:val="00EF4DD4"/>
    <w:rsid w:val="00FC117D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E9FD"/>
  <w15:chartTrackingRefBased/>
  <w15:docId w15:val="{BB6D4E36-6232-4C6F-85E3-3720B37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0DC"/>
    <w:rPr>
      <w:color w:val="808080"/>
    </w:rPr>
  </w:style>
  <w:style w:type="paragraph" w:styleId="ListParagraph">
    <w:name w:val="List Paragraph"/>
    <w:basedOn w:val="Normal"/>
    <w:uiPriority w:val="34"/>
    <w:qFormat/>
    <w:rsid w:val="00041F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3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5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5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5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5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4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C0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Nazaré</dc:creator>
  <cp:keywords/>
  <dc:description/>
  <cp:lastModifiedBy>Felipe Lucas Farias Gomes Nazare</cp:lastModifiedBy>
  <cp:revision>3</cp:revision>
  <dcterms:created xsi:type="dcterms:W3CDTF">2018-07-02T17:15:00Z</dcterms:created>
  <dcterms:modified xsi:type="dcterms:W3CDTF">2018-07-03T00:15:00Z</dcterms:modified>
</cp:coreProperties>
</file>